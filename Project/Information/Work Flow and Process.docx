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E3" w:rsidRPr="00DA45E4" w:rsidRDefault="008055F6" w:rsidP="00915719">
      <w:pPr>
        <w:pStyle w:val="Title"/>
        <w:jc w:val="center"/>
        <w:rPr>
          <w:b/>
          <w:szCs w:val="36"/>
        </w:rPr>
      </w:pPr>
      <w:r>
        <w:rPr>
          <w:b/>
          <w:color w:val="auto"/>
          <w:szCs w:val="36"/>
        </w:rPr>
        <w:t xml:space="preserve">Encryption and Decryption </w:t>
      </w:r>
      <w:proofErr w:type="gramStart"/>
      <w:r>
        <w:rPr>
          <w:b/>
          <w:color w:val="auto"/>
          <w:szCs w:val="36"/>
        </w:rPr>
        <w:t>By</w:t>
      </w:r>
      <w:proofErr w:type="gramEnd"/>
      <w:r>
        <w:rPr>
          <w:b/>
          <w:color w:val="auto"/>
          <w:szCs w:val="36"/>
        </w:rPr>
        <w:t xml:space="preserve"> RSA Algorithm</w:t>
      </w:r>
    </w:p>
    <w:p w:rsidR="00996C78" w:rsidRPr="00996C78" w:rsidRDefault="008055F6" w:rsidP="00996C78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t>Input</w:t>
      </w:r>
      <w:r w:rsidR="00EC5ED8">
        <w:rPr>
          <w:color w:val="auto"/>
          <w:u w:val="single"/>
        </w:rPr>
        <w:t xml:space="preserve"> </w:t>
      </w:r>
    </w:p>
    <w:p w:rsidR="00996C78" w:rsidRDefault="00996C78" w:rsidP="00C0128C">
      <w:pPr>
        <w:tabs>
          <w:tab w:val="left" w:pos="5520"/>
        </w:tabs>
        <w:ind w:left="630"/>
        <w:rPr>
          <w:rFonts w:ascii="Arial" w:hAnsi="Arial" w:cs="Arial"/>
          <w:b/>
          <w:sz w:val="24"/>
          <w:szCs w:val="24"/>
        </w:rPr>
      </w:pPr>
    </w:p>
    <w:p w:rsidR="008055F6" w:rsidRPr="008055F6" w:rsidRDefault="008055F6" w:rsidP="008055F6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8055F6">
        <w:rPr>
          <w:b/>
          <w:sz w:val="24"/>
        </w:rPr>
        <w:t xml:space="preserve">For encryption    </w:t>
      </w:r>
    </w:p>
    <w:p w:rsidR="008055F6" w:rsidRDefault="008055F6" w:rsidP="008055F6">
      <w:pPr>
        <w:pStyle w:val="ListParagraph"/>
      </w:pPr>
      <w:r>
        <w:t xml:space="preserve">             </w:t>
      </w:r>
      <w:proofErr w:type="gramStart"/>
      <w:r>
        <w:t>IMAGE ,</w:t>
      </w:r>
      <w:proofErr w:type="gramEnd"/>
      <w:r>
        <w:t xml:space="preserve"> Prime numbers P and Q , Value of E</w:t>
      </w:r>
    </w:p>
    <w:p w:rsidR="008055F6" w:rsidRDefault="008055F6" w:rsidP="008055F6">
      <w:pPr>
        <w:pStyle w:val="ListParagraph"/>
      </w:pPr>
    </w:p>
    <w:p w:rsidR="008055F6" w:rsidRPr="008055F6" w:rsidRDefault="008055F6" w:rsidP="008055F6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8055F6">
        <w:rPr>
          <w:b/>
          <w:sz w:val="24"/>
        </w:rPr>
        <w:t xml:space="preserve">For </w:t>
      </w:r>
      <w:r w:rsidR="007662F1" w:rsidRPr="008055F6">
        <w:rPr>
          <w:b/>
          <w:sz w:val="24"/>
        </w:rPr>
        <w:t>decryption</w:t>
      </w:r>
      <w:r w:rsidRPr="008055F6">
        <w:rPr>
          <w:b/>
          <w:sz w:val="24"/>
        </w:rPr>
        <w:t xml:space="preserve">    </w:t>
      </w:r>
    </w:p>
    <w:p w:rsidR="008055F6" w:rsidRDefault="008055F6" w:rsidP="008055F6">
      <w:pPr>
        <w:pStyle w:val="ListParagraph"/>
      </w:pPr>
      <w:r>
        <w:t xml:space="preserve">                               Converted Text file, d and n</w:t>
      </w:r>
    </w:p>
    <w:p w:rsidR="00BB6117" w:rsidRDefault="008055F6" w:rsidP="00C0128C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t>Process</w:t>
      </w:r>
    </w:p>
    <w:p w:rsidR="008055F6" w:rsidRPr="00865334" w:rsidRDefault="008055F6" w:rsidP="008055F6"/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>Choose p and q which are prime numbers and need to be taken from user , to make RSA more secure choose distinct prime numbers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 xml:space="preserve">Product of p and q is denoted by n 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>Now we need to find EULAR PHI FUCTION of n by formula</w:t>
      </w:r>
    </w:p>
    <w:p w:rsidR="008055F6" w:rsidRPr="00865334" w:rsidRDefault="008055F6" w:rsidP="008055F6">
      <w:pPr>
        <w:pStyle w:val="ListParagraph"/>
        <w:jc w:val="center"/>
        <w:rPr>
          <w:rFonts w:ascii="Arial" w:hAnsi="Arial" w:cs="Arial"/>
          <w:sz w:val="24"/>
          <w:szCs w:val="24"/>
        </w:rPr>
      </w:pPr>
      <w:proofErr w:type="gramStart"/>
      <w:r w:rsidRPr="00865334">
        <w:rPr>
          <w:rFonts w:ascii="Arial" w:hAnsi="Arial" w:cs="Arial"/>
          <w:color w:val="000000"/>
          <w:sz w:val="24"/>
          <w:szCs w:val="24"/>
        </w:rPr>
        <w:t>φ(</w:t>
      </w:r>
      <w:proofErr w:type="gramEnd"/>
      <w:r w:rsidRPr="00865334">
        <w:rPr>
          <w:rFonts w:ascii="Arial" w:hAnsi="Arial" w:cs="Arial"/>
          <w:color w:val="000000"/>
          <w:sz w:val="24"/>
          <w:szCs w:val="24"/>
        </w:rPr>
        <w:t>n) = (p - 1) * (q - 1)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 xml:space="preserve">Now choose another prime number e which has the GCD as 1 and is less than n. </w:t>
      </w:r>
      <w:proofErr w:type="spellStart"/>
      <w:r w:rsidRPr="00865334">
        <w:rPr>
          <w:rFonts w:ascii="Arial" w:hAnsi="Arial" w:cs="Arial"/>
          <w:sz w:val="24"/>
          <w:szCs w:val="24"/>
        </w:rPr>
        <w:t>e</w:t>
      </w:r>
      <w:proofErr w:type="spellEnd"/>
      <w:r w:rsidRPr="00865334">
        <w:rPr>
          <w:rFonts w:ascii="Arial" w:hAnsi="Arial" w:cs="Arial"/>
          <w:sz w:val="24"/>
          <w:szCs w:val="24"/>
        </w:rPr>
        <w:t xml:space="preserve"> should be a </w:t>
      </w:r>
      <w:proofErr w:type="spellStart"/>
      <w:r w:rsidRPr="00865334">
        <w:rPr>
          <w:rFonts w:ascii="Arial" w:hAnsi="Arial" w:cs="Arial"/>
          <w:sz w:val="24"/>
          <w:szCs w:val="24"/>
        </w:rPr>
        <w:t>coprime</w:t>
      </w:r>
      <w:proofErr w:type="spellEnd"/>
      <w:r w:rsidRPr="00865334">
        <w:rPr>
          <w:rFonts w:ascii="Arial" w:hAnsi="Arial" w:cs="Arial"/>
          <w:sz w:val="24"/>
          <w:szCs w:val="24"/>
        </w:rPr>
        <w:t xml:space="preserve"> number.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>Find the value of D by formula</w:t>
      </w:r>
    </w:p>
    <w:p w:rsidR="008055F6" w:rsidRPr="00865334" w:rsidRDefault="008055F6" w:rsidP="008055F6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865334">
        <w:rPr>
          <w:rFonts w:ascii="Arial" w:hAnsi="Arial" w:cs="Arial"/>
          <w:color w:val="000000"/>
          <w:sz w:val="24"/>
          <w:szCs w:val="24"/>
        </w:rPr>
        <w:t>d</w:t>
      </w:r>
      <w:proofErr w:type="gramEnd"/>
      <w:r w:rsidRPr="00865334">
        <w:rPr>
          <w:rFonts w:ascii="Arial" w:hAnsi="Arial" w:cs="Arial"/>
          <w:color w:val="000000"/>
          <w:sz w:val="24"/>
          <w:szCs w:val="24"/>
        </w:rPr>
        <w:t xml:space="preserve"> * e) % </w:t>
      </w:r>
      <w:proofErr w:type="gramStart"/>
      <w:r w:rsidRPr="00865334">
        <w:rPr>
          <w:rFonts w:ascii="Arial" w:hAnsi="Arial" w:cs="Arial"/>
          <w:color w:val="000000"/>
          <w:sz w:val="24"/>
          <w:szCs w:val="24"/>
        </w:rPr>
        <w:t>φ(</w:t>
      </w:r>
      <w:proofErr w:type="gramEnd"/>
      <w:r w:rsidRPr="00865334">
        <w:rPr>
          <w:rFonts w:ascii="Arial" w:hAnsi="Arial" w:cs="Arial"/>
          <w:color w:val="000000"/>
          <w:sz w:val="24"/>
          <w:szCs w:val="24"/>
        </w:rPr>
        <w:t xml:space="preserve">n) = 1 or  </w:t>
      </w:r>
      <w:r w:rsidRPr="00865334">
        <w:rPr>
          <w:rFonts w:ascii="Arial" w:hAnsi="Arial" w:cs="Arial"/>
          <w:sz w:val="24"/>
          <w:szCs w:val="24"/>
        </w:rPr>
        <w:t xml:space="preserve"> D =p  [p*e]  %  p(n)=1</w:t>
      </w:r>
    </w:p>
    <w:p w:rsidR="008055F6" w:rsidRPr="00EF1A20" w:rsidRDefault="008055F6" w:rsidP="008055F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Public key is (e, n)</w:t>
      </w:r>
    </w:p>
    <w:p w:rsidR="008055F6" w:rsidRDefault="008055F6" w:rsidP="008055F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Private key is (d, n)</w:t>
      </w:r>
    </w:p>
    <w:p w:rsidR="008055F6" w:rsidRPr="00865334" w:rsidRDefault="008055F6" w:rsidP="008055F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8055F6" w:rsidRPr="00865334" w:rsidRDefault="008055F6" w:rsidP="008055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So formula for ENCRYPTION is</w:t>
      </w:r>
    </w:p>
    <w:p w:rsidR="008055F6" w:rsidRPr="008055F6" w:rsidRDefault="008055F6" w:rsidP="008055F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n-AU"/>
        </w:rPr>
      </w:pPr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>C= m</w:t>
      </w:r>
      <w:ins w:id="0" w:author="MKs" w:date="2016-04-08T07:45:00Z">
        <w:r w:rsidRPr="008055F6">
          <w:rPr>
            <w:rFonts w:ascii="Arial" w:eastAsia="Times New Roman" w:hAnsi="Arial" w:cs="Arial"/>
            <w:color w:val="000000"/>
            <w:sz w:val="32"/>
            <w:szCs w:val="24"/>
            <w:vertAlign w:val="superscript"/>
            <w:lang w:eastAsia="en-AU"/>
          </w:rPr>
          <w:t>e</w:t>
        </w:r>
      </w:ins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 xml:space="preserve"> % n</w:t>
      </w:r>
    </w:p>
    <w:p w:rsidR="008055F6" w:rsidRPr="00865334" w:rsidRDefault="008055F6" w:rsidP="008055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So formula for DECRYPTION is</w:t>
      </w:r>
    </w:p>
    <w:p w:rsidR="008055F6" w:rsidRPr="008055F6" w:rsidRDefault="008055F6" w:rsidP="008055F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n-AU"/>
        </w:rPr>
      </w:pPr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 xml:space="preserve">m= </w:t>
      </w:r>
      <w:proofErr w:type="spellStart"/>
      <w:proofErr w:type="gramStart"/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>c</w:t>
      </w:r>
      <w:r w:rsidRPr="008055F6">
        <w:rPr>
          <w:rFonts w:ascii="Arial" w:eastAsia="Times New Roman" w:hAnsi="Arial" w:cs="Arial"/>
          <w:color w:val="000000"/>
          <w:sz w:val="32"/>
          <w:szCs w:val="24"/>
          <w:vertAlign w:val="superscript"/>
          <w:lang w:eastAsia="en-AU"/>
        </w:rPr>
        <w:t>p</w:t>
      </w:r>
      <w:proofErr w:type="spellEnd"/>
      <w:r w:rsidRPr="008055F6">
        <w:rPr>
          <w:rFonts w:ascii="Arial" w:eastAsia="Times New Roman" w:hAnsi="Arial" w:cs="Arial"/>
          <w:color w:val="000000"/>
          <w:sz w:val="32"/>
          <w:szCs w:val="24"/>
          <w:vertAlign w:val="superscript"/>
          <w:lang w:eastAsia="en-AU"/>
        </w:rPr>
        <w:t xml:space="preserve">  </w:t>
      </w:r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>%</w:t>
      </w:r>
      <w:proofErr w:type="gramEnd"/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 xml:space="preserve"> n</w:t>
      </w:r>
    </w:p>
    <w:p w:rsidR="00EB5118" w:rsidRDefault="00EB5118" w:rsidP="007662F1">
      <w:pPr>
        <w:pStyle w:val="ListParagraph"/>
        <w:rPr>
          <w:sz w:val="28"/>
        </w:rPr>
      </w:pPr>
    </w:p>
    <w:p w:rsidR="007662F1" w:rsidRDefault="007662F1" w:rsidP="007662F1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lastRenderedPageBreak/>
        <w:t>Output</w:t>
      </w:r>
    </w:p>
    <w:p w:rsidR="007662F1" w:rsidRDefault="007662F1" w:rsidP="007662F1"/>
    <w:p w:rsidR="007662F1" w:rsidRPr="007662F1" w:rsidRDefault="007662F1" w:rsidP="007662F1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7662F1">
        <w:rPr>
          <w:b/>
          <w:sz w:val="24"/>
        </w:rPr>
        <w:t xml:space="preserve">For encryption    </w:t>
      </w:r>
    </w:p>
    <w:p w:rsidR="007662F1" w:rsidRDefault="007662F1" w:rsidP="007662F1">
      <w:pPr>
        <w:pStyle w:val="ListParagraph"/>
        <w:jc w:val="center"/>
      </w:pPr>
      <w:r>
        <w:t>Converted file in text format</w:t>
      </w:r>
    </w:p>
    <w:p w:rsidR="007662F1" w:rsidRPr="007662F1" w:rsidRDefault="007662F1" w:rsidP="007662F1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7662F1">
        <w:rPr>
          <w:b/>
          <w:sz w:val="24"/>
        </w:rPr>
        <w:t xml:space="preserve">For </w:t>
      </w:r>
      <w:r w:rsidRPr="007662F1">
        <w:rPr>
          <w:b/>
          <w:sz w:val="24"/>
        </w:rPr>
        <w:t>decryption</w:t>
      </w:r>
      <w:r w:rsidRPr="007662F1">
        <w:rPr>
          <w:b/>
          <w:sz w:val="24"/>
        </w:rPr>
        <w:t xml:space="preserve">    </w:t>
      </w:r>
    </w:p>
    <w:p w:rsidR="007662F1" w:rsidRDefault="007662F1" w:rsidP="007662F1">
      <w:pPr>
        <w:pStyle w:val="ListParagraph"/>
        <w:jc w:val="center"/>
      </w:pPr>
      <w:r>
        <w:t>Image returned</w:t>
      </w:r>
    </w:p>
    <w:p w:rsidR="007662F1" w:rsidRDefault="007662F1" w:rsidP="007662F1">
      <w:pPr>
        <w:pStyle w:val="ListParagraph"/>
        <w:jc w:val="center"/>
      </w:pPr>
    </w:p>
    <w:p w:rsidR="007662F1" w:rsidRDefault="007662F1" w:rsidP="007662F1">
      <w:pPr>
        <w:pStyle w:val="ListParagraph"/>
        <w:jc w:val="center"/>
      </w:pPr>
    </w:p>
    <w:p w:rsidR="007662F1" w:rsidRDefault="007662F1" w:rsidP="007662F1">
      <w:pPr>
        <w:pStyle w:val="ListParagraph"/>
        <w:jc w:val="center"/>
      </w:pPr>
      <w:bookmarkStart w:id="1" w:name="_GoBack"/>
      <w:bookmarkEnd w:id="1"/>
    </w:p>
    <w:p w:rsidR="007662F1" w:rsidRPr="00DA45E4" w:rsidRDefault="007662F1" w:rsidP="007662F1">
      <w:pPr>
        <w:pStyle w:val="Title"/>
        <w:jc w:val="center"/>
        <w:rPr>
          <w:b/>
          <w:szCs w:val="36"/>
        </w:rPr>
      </w:pPr>
      <w:r>
        <w:rPr>
          <w:b/>
          <w:color w:val="auto"/>
          <w:szCs w:val="36"/>
        </w:rPr>
        <w:t>Work Flow</w:t>
      </w:r>
    </w:p>
    <w:p w:rsidR="007662F1" w:rsidRPr="00151C1D" w:rsidRDefault="007662F1" w:rsidP="007662F1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u w:val="double"/>
        </w:rPr>
      </w:pPr>
      <w:r w:rsidRPr="00151C1D">
        <w:rPr>
          <w:b/>
          <w:sz w:val="28"/>
          <w:u w:val="double"/>
        </w:rPr>
        <w:t>For Encryption</w:t>
      </w:r>
    </w:p>
    <w:p w:rsidR="007662F1" w:rsidRDefault="007662F1" w:rsidP="007662F1">
      <w:pPr>
        <w:pStyle w:val="ListParagraph"/>
        <w:ind w:left="360"/>
      </w:pPr>
    </w:p>
    <w:p w:rsidR="007662F1" w:rsidRDefault="007662F1" w:rsidP="007662F1">
      <w:pPr>
        <w:pStyle w:val="ListParagraph"/>
        <w:ind w:left="360"/>
      </w:pPr>
    </w:p>
    <w:p w:rsidR="007662F1" w:rsidRDefault="007662F1" w:rsidP="007662F1">
      <w:pPr>
        <w:pStyle w:val="ListParagraph"/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7ACDE614" wp14:editId="48007C89">
            <wp:extent cx="2857500" cy="39719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719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2F1" w:rsidRDefault="007662F1" w:rsidP="007662F1">
      <w:r>
        <w:br w:type="page"/>
      </w:r>
    </w:p>
    <w:p w:rsidR="007662F1" w:rsidRDefault="007662F1" w:rsidP="007662F1">
      <w:pPr>
        <w:pStyle w:val="ListParagraph"/>
        <w:ind w:left="360"/>
        <w:jc w:val="center"/>
      </w:pPr>
    </w:p>
    <w:p w:rsidR="007662F1" w:rsidRPr="00151C1D" w:rsidRDefault="007662F1" w:rsidP="007662F1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u w:val="double"/>
        </w:rPr>
      </w:pPr>
      <w:r w:rsidRPr="00151C1D">
        <w:rPr>
          <w:b/>
          <w:sz w:val="28"/>
          <w:u w:val="double"/>
        </w:rPr>
        <w:t>For Decryption</w:t>
      </w:r>
    </w:p>
    <w:p w:rsidR="007662F1" w:rsidRDefault="007662F1" w:rsidP="007662F1">
      <w:pPr>
        <w:pStyle w:val="ListParagraph"/>
        <w:ind w:left="360"/>
        <w:jc w:val="center"/>
      </w:pPr>
    </w:p>
    <w:p w:rsidR="007662F1" w:rsidRPr="00F34AB6" w:rsidRDefault="007662F1" w:rsidP="007662F1">
      <w:pPr>
        <w:jc w:val="center"/>
      </w:pPr>
      <w:r>
        <w:rPr>
          <w:noProof/>
          <w:lang w:eastAsia="en-AU"/>
        </w:rPr>
        <w:drawing>
          <wp:inline distT="0" distB="0" distL="0" distR="0" wp14:anchorId="55B66391" wp14:editId="51169CAC">
            <wp:extent cx="2819400" cy="3943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43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2F1" w:rsidRPr="007662F1" w:rsidRDefault="007662F1" w:rsidP="007662F1">
      <w:pPr>
        <w:rPr>
          <w:sz w:val="28"/>
        </w:rPr>
      </w:pPr>
    </w:p>
    <w:sectPr w:rsidR="007662F1" w:rsidRPr="007662F1" w:rsidSect="006A21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92CDDC" w:themeColor="accent5" w:themeTint="99"/>
        <w:left w:val="triple" w:sz="4" w:space="24" w:color="92CDDC" w:themeColor="accent5" w:themeTint="99"/>
        <w:bottom w:val="triple" w:sz="4" w:space="24" w:color="92CDDC" w:themeColor="accent5" w:themeTint="99"/>
        <w:right w:val="triple" w:sz="4" w:space="24" w:color="92CDDC" w:themeColor="accent5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06B" w:rsidRDefault="0015106B" w:rsidP="00E879F4">
      <w:pPr>
        <w:spacing w:after="0" w:line="240" w:lineRule="auto"/>
      </w:pPr>
      <w:r>
        <w:separator/>
      </w:r>
    </w:p>
  </w:endnote>
  <w:endnote w:type="continuationSeparator" w:id="0">
    <w:p w:rsidR="0015106B" w:rsidRDefault="0015106B" w:rsidP="00E8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014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937" w:rsidRDefault="00265937">
        <w:pPr>
          <w:pStyle w:val="Footer"/>
          <w:jc w:val="center"/>
        </w:pPr>
        <w:r>
          <w:rPr>
            <w:noProof/>
            <w:lang w:val="en-AU" w:eastAsia="en-AU"/>
          </w:rPr>
          <mc:AlternateContent>
            <mc:Choice Requires="wps">
              <w:drawing>
                <wp:inline distT="0" distB="0" distL="0" distR="0" wp14:anchorId="77F5366E" wp14:editId="1536043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A014D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5937" w:rsidRDefault="0026593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662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5937" w:rsidRDefault="00265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06B" w:rsidRDefault="0015106B" w:rsidP="00E879F4">
      <w:pPr>
        <w:spacing w:after="0" w:line="240" w:lineRule="auto"/>
      </w:pPr>
      <w:r>
        <w:separator/>
      </w:r>
    </w:p>
  </w:footnote>
  <w:footnote w:type="continuationSeparator" w:id="0">
    <w:p w:rsidR="0015106B" w:rsidRDefault="0015106B" w:rsidP="00E8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72"/>
      <w:gridCol w:w="7488"/>
    </w:tblGrid>
    <w:sdt>
      <w:sdtPr>
        <w:id w:val="1775901205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A212F">
          <w:trPr>
            <w:trHeight w:val="1080"/>
          </w:trPr>
          <w:tc>
            <w:tcPr>
              <w:tcW w:w="1000" w:type="pct"/>
              <w:tcBorders>
                <w:righ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7662F1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6A212F" w:rsidRDefault="006A21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1E7D"/>
    <w:multiLevelType w:val="hybridMultilevel"/>
    <w:tmpl w:val="C2C6C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2442"/>
    <w:multiLevelType w:val="hybridMultilevel"/>
    <w:tmpl w:val="24646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52DD"/>
    <w:multiLevelType w:val="hybridMultilevel"/>
    <w:tmpl w:val="470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156AF"/>
    <w:multiLevelType w:val="hybridMultilevel"/>
    <w:tmpl w:val="F98AC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53F6F"/>
    <w:multiLevelType w:val="hybridMultilevel"/>
    <w:tmpl w:val="2460BFD2"/>
    <w:lvl w:ilvl="0" w:tplc="15C474B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9581C4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9D23CA2"/>
    <w:multiLevelType w:val="hybridMultilevel"/>
    <w:tmpl w:val="717AD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EE078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68005096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EF6CFB"/>
    <w:multiLevelType w:val="hybridMultilevel"/>
    <w:tmpl w:val="508EBB84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7">
    <w:nsid w:val="201B677E"/>
    <w:multiLevelType w:val="hybridMultilevel"/>
    <w:tmpl w:val="2F147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70EF9"/>
    <w:multiLevelType w:val="hybridMultilevel"/>
    <w:tmpl w:val="224AC7C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236B7C79"/>
    <w:multiLevelType w:val="hybridMultilevel"/>
    <w:tmpl w:val="F2FA257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27F34F78"/>
    <w:multiLevelType w:val="hybridMultilevel"/>
    <w:tmpl w:val="E7BC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E4F90"/>
    <w:multiLevelType w:val="hybridMultilevel"/>
    <w:tmpl w:val="262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953C1"/>
    <w:multiLevelType w:val="hybridMultilevel"/>
    <w:tmpl w:val="0D6071B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576D49"/>
    <w:multiLevelType w:val="hybridMultilevel"/>
    <w:tmpl w:val="8F948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537829"/>
    <w:multiLevelType w:val="hybridMultilevel"/>
    <w:tmpl w:val="36C6B81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FFD032F"/>
    <w:multiLevelType w:val="hybridMultilevel"/>
    <w:tmpl w:val="AAA2908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E1F4DDD"/>
    <w:multiLevelType w:val="hybridMultilevel"/>
    <w:tmpl w:val="64BE2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C56BA9"/>
    <w:multiLevelType w:val="hybridMultilevel"/>
    <w:tmpl w:val="1B586BC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5FEC3C0A"/>
    <w:multiLevelType w:val="hybridMultilevel"/>
    <w:tmpl w:val="0910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44B6"/>
    <w:multiLevelType w:val="multilevel"/>
    <w:tmpl w:val="602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4746BB"/>
    <w:multiLevelType w:val="hybridMultilevel"/>
    <w:tmpl w:val="ACE080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11801"/>
    <w:multiLevelType w:val="hybridMultilevel"/>
    <w:tmpl w:val="258CF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05F0A"/>
    <w:multiLevelType w:val="hybridMultilevel"/>
    <w:tmpl w:val="A926B84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DB446C5"/>
    <w:multiLevelType w:val="hybridMultilevel"/>
    <w:tmpl w:val="5EEAA6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E4D2507"/>
    <w:multiLevelType w:val="hybridMultilevel"/>
    <w:tmpl w:val="48B82CB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1"/>
  </w:num>
  <w:num w:numId="5">
    <w:abstractNumId w:val="9"/>
  </w:num>
  <w:num w:numId="6">
    <w:abstractNumId w:val="24"/>
  </w:num>
  <w:num w:numId="7">
    <w:abstractNumId w:val="14"/>
  </w:num>
  <w:num w:numId="8">
    <w:abstractNumId w:val="16"/>
  </w:num>
  <w:num w:numId="9">
    <w:abstractNumId w:val="1"/>
  </w:num>
  <w:num w:numId="10">
    <w:abstractNumId w:val="5"/>
  </w:num>
  <w:num w:numId="11">
    <w:abstractNumId w:val="4"/>
  </w:num>
  <w:num w:numId="12">
    <w:abstractNumId w:val="17"/>
  </w:num>
  <w:num w:numId="13">
    <w:abstractNumId w:val="13"/>
  </w:num>
  <w:num w:numId="14">
    <w:abstractNumId w:val="8"/>
  </w:num>
  <w:num w:numId="15">
    <w:abstractNumId w:val="10"/>
  </w:num>
  <w:num w:numId="16">
    <w:abstractNumId w:val="15"/>
  </w:num>
  <w:num w:numId="17">
    <w:abstractNumId w:val="6"/>
  </w:num>
  <w:num w:numId="18">
    <w:abstractNumId w:val="23"/>
  </w:num>
  <w:num w:numId="19">
    <w:abstractNumId w:val="22"/>
  </w:num>
  <w:num w:numId="20">
    <w:abstractNumId w:val="19"/>
  </w:num>
  <w:num w:numId="21">
    <w:abstractNumId w:val="18"/>
  </w:num>
  <w:num w:numId="22">
    <w:abstractNumId w:val="2"/>
  </w:num>
  <w:num w:numId="23">
    <w:abstractNumId w:val="0"/>
  </w:num>
  <w:num w:numId="24">
    <w:abstractNumId w:val="3"/>
  </w:num>
  <w:num w:numId="25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Ks">
    <w15:presenceInfo w15:providerId="None" w15:userId="M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D"/>
    <w:rsid w:val="00006A19"/>
    <w:rsid w:val="000462A5"/>
    <w:rsid w:val="00074DC8"/>
    <w:rsid w:val="00095926"/>
    <w:rsid w:val="000A34B2"/>
    <w:rsid w:val="0010756D"/>
    <w:rsid w:val="00132AE3"/>
    <w:rsid w:val="0013431E"/>
    <w:rsid w:val="00144B79"/>
    <w:rsid w:val="0015106B"/>
    <w:rsid w:val="00180672"/>
    <w:rsid w:val="001F1017"/>
    <w:rsid w:val="002554E3"/>
    <w:rsid w:val="00265937"/>
    <w:rsid w:val="00267577"/>
    <w:rsid w:val="00312B4F"/>
    <w:rsid w:val="0035390C"/>
    <w:rsid w:val="00371DE2"/>
    <w:rsid w:val="00492DC3"/>
    <w:rsid w:val="004A6391"/>
    <w:rsid w:val="00500A8E"/>
    <w:rsid w:val="00622F9E"/>
    <w:rsid w:val="00661826"/>
    <w:rsid w:val="006A212F"/>
    <w:rsid w:val="006F0E4F"/>
    <w:rsid w:val="007468C0"/>
    <w:rsid w:val="007662F1"/>
    <w:rsid w:val="007A7558"/>
    <w:rsid w:val="00802432"/>
    <w:rsid w:val="008055F6"/>
    <w:rsid w:val="00813777"/>
    <w:rsid w:val="00842439"/>
    <w:rsid w:val="008B1FD1"/>
    <w:rsid w:val="008C48A5"/>
    <w:rsid w:val="00915719"/>
    <w:rsid w:val="00955842"/>
    <w:rsid w:val="00996C78"/>
    <w:rsid w:val="00A9029E"/>
    <w:rsid w:val="00B900C1"/>
    <w:rsid w:val="00B96B92"/>
    <w:rsid w:val="00BB6117"/>
    <w:rsid w:val="00BF36DD"/>
    <w:rsid w:val="00C0128C"/>
    <w:rsid w:val="00C21FEB"/>
    <w:rsid w:val="00C75E6B"/>
    <w:rsid w:val="00C77FAB"/>
    <w:rsid w:val="00CA2D12"/>
    <w:rsid w:val="00CC2EE1"/>
    <w:rsid w:val="00D17B24"/>
    <w:rsid w:val="00D712AD"/>
    <w:rsid w:val="00D7725D"/>
    <w:rsid w:val="00DA45E4"/>
    <w:rsid w:val="00E879F4"/>
    <w:rsid w:val="00E90F6F"/>
    <w:rsid w:val="00EB5118"/>
    <w:rsid w:val="00EC5ED8"/>
    <w:rsid w:val="00EF35BA"/>
    <w:rsid w:val="00F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B02E0-237C-449C-A9D3-72C1551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32A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F4"/>
  </w:style>
  <w:style w:type="paragraph" w:styleId="Footer">
    <w:name w:val="footer"/>
    <w:basedOn w:val="Normal"/>
    <w:link w:val="Foot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F4"/>
  </w:style>
  <w:style w:type="paragraph" w:styleId="BalloonText">
    <w:name w:val="Balloon Text"/>
    <w:basedOn w:val="Normal"/>
    <w:link w:val="BalloonTextChar"/>
    <w:uiPriority w:val="99"/>
    <w:semiHidden/>
    <w:unhideWhenUsed/>
    <w:rsid w:val="00E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4E3"/>
    <w:pPr>
      <w:ind w:left="720"/>
      <w:contextualSpacing/>
    </w:pPr>
  </w:style>
  <w:style w:type="table" w:styleId="TableGrid">
    <w:name w:val="Table Grid"/>
    <w:basedOn w:val="TableNormal"/>
    <w:uiPriority w:val="59"/>
    <w:rsid w:val="00046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132AE3"/>
  </w:style>
  <w:style w:type="character" w:customStyle="1" w:styleId="apple-converted-space">
    <w:name w:val="apple-converted-space"/>
    <w:basedOn w:val="DefaultParagraphFont"/>
    <w:rsid w:val="00132AE3"/>
  </w:style>
  <w:style w:type="character" w:customStyle="1" w:styleId="Heading2Char">
    <w:name w:val="Heading 2 Char"/>
    <w:basedOn w:val="DefaultParagraphFont"/>
    <w:link w:val="Heading2"/>
    <w:rsid w:val="00132AE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132AE3"/>
    <w:pPr>
      <w:spacing w:after="0" w:line="240" w:lineRule="auto"/>
      <w:ind w:firstLine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2AE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A2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12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7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5DE7-15E9-4EF5-99B8-8003EE7F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maria-pc</dc:creator>
  <cp:keywords/>
  <dc:description/>
  <cp:lastModifiedBy>MKs</cp:lastModifiedBy>
  <cp:revision>5</cp:revision>
  <cp:lastPrinted>2015-12-27T14:27:00Z</cp:lastPrinted>
  <dcterms:created xsi:type="dcterms:W3CDTF">2016-04-08T13:17:00Z</dcterms:created>
  <dcterms:modified xsi:type="dcterms:W3CDTF">2016-04-08T03:20:00Z</dcterms:modified>
</cp:coreProperties>
</file>